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9BF62" w14:textId="77777777" w:rsidR="00943548" w:rsidRDefault="006A23AE">
      <w:pPr>
        <w:widowControl w:val="0"/>
        <w:pBdr>
          <w:top w:val="nil"/>
          <w:left w:val="nil"/>
          <w:bottom w:val="nil"/>
          <w:right w:val="nil"/>
          <w:between w:val="nil"/>
        </w:pBdr>
        <w:spacing w:after="0" w:line="276" w:lineRule="auto"/>
      </w:pPr>
      <w:r>
        <w:pict w14:anchorId="3561DA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50pt;height:50pt;z-index:251657728;visibility:hidden;mso-wrap-edited:f;mso-width-percent:0;mso-height-percent:0;mso-width-percent:0;mso-height-percent:0">
            <o:lock v:ext="edit" selection="t"/>
          </v:shape>
        </w:pict>
      </w:r>
    </w:p>
    <w:p w14:paraId="77D00C95" w14:textId="77777777" w:rsidR="00943548" w:rsidRDefault="00000000">
      <w:pPr>
        <w:shd w:val="clear" w:color="auto" w:fill="FFFFFF"/>
        <w:spacing w:after="0" w:line="240" w:lineRule="auto"/>
        <w:jc w:val="both"/>
        <w:rPr>
          <w:rFonts w:ascii="Times New Roman" w:eastAsia="Times New Roman" w:hAnsi="Times New Roman" w:cs="Times New Roman"/>
          <w:color w:val="333333"/>
          <w:sz w:val="24"/>
          <w:szCs w:val="24"/>
        </w:rPr>
      </w:pPr>
      <w:bookmarkStart w:id="0" w:name="_heading=h.gjdgxs" w:colFirst="0" w:colLast="0"/>
      <w:bookmarkEnd w:id="0"/>
      <w:r>
        <w:rPr>
          <w:rFonts w:ascii="Times New Roman" w:eastAsia="Times New Roman" w:hAnsi="Times New Roman" w:cs="Times New Roman"/>
          <w:color w:val="333333"/>
          <w:sz w:val="24"/>
          <w:szCs w:val="24"/>
        </w:rPr>
        <w:t xml:space="preserve">350-11.5 </w:t>
      </w:r>
    </w:p>
    <w:p w14:paraId="037FA53F" w14:textId="77777777" w:rsidR="00943548" w:rsidRDefault="00000000">
      <w:p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B(2)(</w:t>
      </w:r>
      <w:proofErr w:type="spellStart"/>
      <w:r>
        <w:rPr>
          <w:rFonts w:ascii="Times New Roman" w:eastAsia="Times New Roman" w:hAnsi="Times New Roman" w:cs="Times New Roman"/>
          <w:color w:val="333333"/>
          <w:sz w:val="24"/>
          <w:szCs w:val="24"/>
        </w:rPr>
        <w:t>i</w:t>
      </w:r>
      <w:proofErr w:type="spellEnd"/>
      <w:r>
        <w:rPr>
          <w:rFonts w:ascii="Times New Roman" w:eastAsia="Times New Roman" w:hAnsi="Times New Roman" w:cs="Times New Roman"/>
          <w:color w:val="333333"/>
          <w:sz w:val="24"/>
          <w:szCs w:val="24"/>
        </w:rPr>
        <w:t>). Existing and proposed landscaping:</w:t>
      </w:r>
    </w:p>
    <w:p w14:paraId="52F311C4" w14:textId="77777777" w:rsidR="00943548" w:rsidRDefault="00000000">
      <w:p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Existing and proposed landscaping:</w:t>
      </w:r>
    </w:p>
    <w:sdt>
      <w:sdtPr>
        <w:tag w:val="goog_rdk_2"/>
        <w:id w:val="800657510"/>
      </w:sdtPr>
      <w:sdtContent>
        <w:p w14:paraId="51FD68AA" w14:textId="77777777" w:rsidR="00943548" w:rsidRDefault="00000000">
          <w:pPr>
            <w:shd w:val="clear" w:color="auto" w:fill="FFFFFF"/>
            <w:spacing w:after="0" w:line="240" w:lineRule="auto"/>
            <w:rPr>
              <w:del w:id="1" w:author="Carolyn Misch" w:date="2024-09-16T13:36:00Z"/>
              <w:rFonts w:ascii="Times New Roman" w:eastAsia="Times New Roman" w:hAnsi="Times New Roman" w:cs="Times New Roman"/>
              <w:color w:val="333333"/>
              <w:sz w:val="24"/>
              <w:szCs w:val="24"/>
            </w:rPr>
          </w:pPr>
          <w:hyperlink r:id="rId7" w:anchor="33866536">
            <w:r>
              <w:rPr>
                <w:rFonts w:ascii="Times New Roman" w:eastAsia="Times New Roman" w:hAnsi="Times New Roman" w:cs="Times New Roman"/>
                <w:b/>
                <w:color w:val="0000FF"/>
                <w:sz w:val="24"/>
                <w:szCs w:val="24"/>
                <w:u w:val="single"/>
              </w:rPr>
              <w:t>[1] </w:t>
            </w:r>
          </w:hyperlink>
          <w:r>
            <w:rPr>
              <w:rFonts w:ascii="Times New Roman" w:eastAsia="Times New Roman" w:hAnsi="Times New Roman" w:cs="Times New Roman"/>
              <w:color w:val="333333"/>
              <w:sz w:val="24"/>
              <w:szCs w:val="24"/>
            </w:rPr>
            <w:t xml:space="preserve">Inventory of </w:t>
          </w:r>
          <w:sdt>
            <w:sdtPr>
              <w:tag w:val="goog_rdk_0"/>
              <w:id w:val="-1739235868"/>
            </w:sdtPr>
            <w:sdtContent>
              <w:ins w:id="2" w:author="Carolyn Misch" w:date="2024-09-16T13:36:00Z">
                <w:r>
                  <w:rPr>
                    <w:rFonts w:ascii="Times New Roman" w:eastAsia="Times New Roman" w:hAnsi="Times New Roman" w:cs="Times New Roman"/>
                    <w:color w:val="333333"/>
                    <w:sz w:val="24"/>
                    <w:szCs w:val="24"/>
                  </w:rPr>
                  <w:t>any trees that qualify for replacement as specified in 350-12.3 including those within 10’ of the limit of work area or canopy overhang.  The inventory shall be by a certified arborist with Tree Risk Assessment Qualifications. For all trees that will be protected or for those that are presumed to be exempt from replacement, the inventory  shall classify such trees in terms of location, species, size, condition, observation, primary maintenance need and risk assessment rating.</w:t>
                </w:r>
              </w:ins>
            </w:sdtContent>
          </w:sdt>
          <w:sdt>
            <w:sdtPr>
              <w:tag w:val="goog_rdk_1"/>
              <w:id w:val="1453048889"/>
            </w:sdtPr>
            <w:sdtContent>
              <w:del w:id="3" w:author="Carolyn Misch" w:date="2024-09-16T13:36:00Z">
                <w:r>
                  <w:rPr>
                    <w:rFonts w:ascii="Times New Roman" w:eastAsia="Times New Roman" w:hAnsi="Times New Roman" w:cs="Times New Roman"/>
                    <w:color w:val="333333"/>
                    <w:sz w:val="24"/>
                    <w:szCs w:val="24"/>
                  </w:rPr>
                  <w:delText>any significant trees over 20 inches DBH by an arborist which shall classify such trees in terms of location, species, size, health, long-term viability.</w:delText>
                </w:r>
              </w:del>
            </w:sdtContent>
          </w:sdt>
        </w:p>
      </w:sdtContent>
    </w:sdt>
    <w:p w14:paraId="01A52125" w14:textId="77777777" w:rsidR="00943548" w:rsidRDefault="00943548">
      <w:pPr>
        <w:rPr>
          <w:rFonts w:ascii="Times New Roman" w:eastAsia="Times New Roman" w:hAnsi="Times New Roman" w:cs="Times New Roman"/>
          <w:sz w:val="24"/>
          <w:szCs w:val="24"/>
        </w:rPr>
      </w:pPr>
    </w:p>
    <w:p w14:paraId="36F544AF" w14:textId="77777777" w:rsidR="00943548" w:rsidRDefault="00943548">
      <w:pPr>
        <w:rPr>
          <w:rFonts w:ascii="Times New Roman" w:eastAsia="Times New Roman" w:hAnsi="Times New Roman" w:cs="Times New Roman"/>
          <w:sz w:val="24"/>
          <w:szCs w:val="24"/>
        </w:rPr>
      </w:pPr>
    </w:p>
    <w:p w14:paraId="7A58C8E9" w14:textId="77777777" w:rsidR="00943548" w:rsidRDefault="00000000">
      <w:pPr>
        <w:rPr>
          <w:rFonts w:ascii="Times New Roman" w:eastAsia="Times New Roman" w:hAnsi="Times New Roman" w:cs="Times New Roman"/>
          <w:sz w:val="24"/>
          <w:szCs w:val="24"/>
        </w:rPr>
      </w:pPr>
      <w:r>
        <w:br w:type="page"/>
      </w:r>
    </w:p>
    <w:p w14:paraId="3B20880F" w14:textId="77777777" w:rsidR="00943548" w:rsidRDefault="00943548">
      <w:pPr>
        <w:rPr>
          <w:rFonts w:ascii="Times New Roman" w:eastAsia="Times New Roman" w:hAnsi="Times New Roman" w:cs="Times New Roman"/>
          <w:sz w:val="24"/>
          <w:szCs w:val="24"/>
        </w:rPr>
      </w:pPr>
    </w:p>
    <w:p w14:paraId="6A107333" w14:textId="77777777" w:rsidR="00943548" w:rsidRDefault="00943548">
      <w:pPr>
        <w:rPr>
          <w:rFonts w:ascii="Times New Roman" w:eastAsia="Times New Roman" w:hAnsi="Times New Roman" w:cs="Times New Roman"/>
          <w:sz w:val="24"/>
          <w:szCs w:val="24"/>
        </w:rPr>
      </w:pPr>
    </w:p>
    <w:p w14:paraId="14205DDF"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350-12.3 Tree Replacement &amp; Protection</w:t>
      </w:r>
    </w:p>
    <w:p w14:paraId="38BDEE88"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Legislative findings and intent. The City of Northampton finds that </w:t>
      </w:r>
      <w:sdt>
        <w:sdtPr>
          <w:tag w:val="goog_rdk_3"/>
          <w:id w:val="1412035955"/>
        </w:sdtPr>
        <w:sdtContent>
          <w:del w:id="4" w:author="Carolyn Misch" w:date="2024-09-16T13:41:00Z">
            <w:r>
              <w:rPr>
                <w:rFonts w:ascii="Times New Roman" w:eastAsia="Times New Roman" w:hAnsi="Times New Roman" w:cs="Times New Roman"/>
                <w:sz w:val="24"/>
                <w:szCs w:val="24"/>
              </w:rPr>
              <w:delText xml:space="preserve">significant trees </w:delText>
            </w:r>
          </w:del>
        </w:sdtContent>
      </w:sdt>
      <w:sdt>
        <w:sdtPr>
          <w:tag w:val="goog_rdk_4"/>
          <w:id w:val="-1263611022"/>
        </w:sdtPr>
        <w:sdtContent>
          <w:ins w:id="5" w:author="Carolyn Misch" w:date="2024-09-16T13:41:00Z">
            <w:r>
              <w:rPr>
                <w:rFonts w:ascii="Times New Roman" w:eastAsia="Times New Roman" w:hAnsi="Times New Roman" w:cs="Times New Roman"/>
                <w:sz w:val="24"/>
                <w:szCs w:val="24"/>
              </w:rPr>
              <w:t xml:space="preserve">urban forests provide ecosystem services that benefit all residents. Urban Forests enhance air quality, lower ambient temperatures that result in reduced energy use for cooling buildings. They reduce storm water runoff volumes and </w:t>
            </w:r>
            <w:proofErr w:type="gramStart"/>
            <w:r>
              <w:rPr>
                <w:rFonts w:ascii="Times New Roman" w:eastAsia="Times New Roman" w:hAnsi="Times New Roman" w:cs="Times New Roman"/>
                <w:sz w:val="24"/>
                <w:szCs w:val="24"/>
              </w:rPr>
              <w:t>pollutants, and</w:t>
            </w:r>
            <w:proofErr w:type="gramEnd"/>
            <w:r>
              <w:rPr>
                <w:rFonts w:ascii="Times New Roman" w:eastAsia="Times New Roman" w:hAnsi="Times New Roman" w:cs="Times New Roman"/>
                <w:sz w:val="24"/>
                <w:szCs w:val="24"/>
              </w:rPr>
              <w:t xml:space="preserve"> reduce erosion. </w:t>
            </w:r>
          </w:ins>
        </w:sdtContent>
      </w:sdt>
      <w:r>
        <w:rPr>
          <w:rFonts w:ascii="Times New Roman" w:eastAsia="Times New Roman" w:hAnsi="Times New Roman" w:cs="Times New Roman"/>
          <w:sz w:val="24"/>
          <w:szCs w:val="24"/>
        </w:rPr>
        <w:t>They reduce noise, create habitat, enhance aesthetics and property values, and benefit City neighborhoods. The intent of this section is to encourage the preservation and protection of trees during development and redevelopment projects that require a site plan approval, special permit, comprehensive permit, finding, or variance (collectively "zoning relief").</w:t>
      </w:r>
    </w:p>
    <w:p w14:paraId="6974ABEC"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sdt>
        <w:sdtPr>
          <w:tag w:val="goog_rdk_5"/>
          <w:id w:val="494301914"/>
        </w:sdtPr>
        <w:sdtContent>
          <w:del w:id="6" w:author="Carolyn Misch" w:date="2024-09-16T13:45:00Z">
            <w:r>
              <w:rPr>
                <w:rFonts w:ascii="Times New Roman" w:eastAsia="Times New Roman" w:hAnsi="Times New Roman" w:cs="Times New Roman"/>
                <w:sz w:val="24"/>
                <w:szCs w:val="24"/>
              </w:rPr>
              <w:delText xml:space="preserve">No person shall remove any significant tree associated with any site plan approval or any other zoning relief without a site plan approval from the Planning Board (if a site plan approval is otherwise required), or an administrative site plan approval from the Office of Planning and Sustainability if no site plan is otherwise required. </w:delText>
            </w:r>
          </w:del>
        </w:sdtContent>
      </w:sdt>
      <w:r>
        <w:rPr>
          <w:rFonts w:ascii="Times New Roman" w:eastAsia="Times New Roman" w:hAnsi="Times New Roman" w:cs="Times New Roman"/>
          <w:sz w:val="24"/>
          <w:szCs w:val="24"/>
        </w:rPr>
        <w:t>When preservation is not feasible, applicants requiring zoning relief for projects shall replace trees in accordance with sections C and E.  Replacement for such trees is required for any tree, as defined in the table below, which is removed as part of a project that is associated with any site plan approval or any other zoning relief from the Planning Board or Zoning Board including administrative site plan approval from the Office of Planning and Sustainability</w:t>
      </w:r>
      <w:proofErr w:type="gramStart"/>
      <w:r>
        <w:rPr>
          <w:rFonts w:ascii="Times New Roman" w:eastAsia="Times New Roman" w:hAnsi="Times New Roman" w:cs="Times New Roman"/>
          <w:sz w:val="24"/>
          <w:szCs w:val="24"/>
        </w:rPr>
        <w:t>. .</w:t>
      </w:r>
      <w:proofErr w:type="gramEnd"/>
    </w:p>
    <w:p w14:paraId="3BF478BE"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sdt>
        <w:sdtPr>
          <w:tag w:val="goog_rdk_6"/>
          <w:id w:val="1690260266"/>
        </w:sdtPr>
        <w:sdtContent>
          <w:del w:id="7" w:author="Carolyn Misch" w:date="2024-09-16T13:46:00Z">
            <w:r>
              <w:rPr>
                <w:rFonts w:ascii="Times New Roman" w:eastAsia="Times New Roman" w:hAnsi="Times New Roman" w:cs="Times New Roman"/>
                <w:sz w:val="24"/>
                <w:szCs w:val="24"/>
              </w:rPr>
              <w:delText xml:space="preserve">The removal of any significant tree after July 1, 2015, or within 12 months immediately prior to such a site plan or zoning relief, whichever is later, shall be subject to this section. </w:delText>
            </w:r>
          </w:del>
        </w:sdtContent>
      </w:sdt>
      <w:sdt>
        <w:sdtPr>
          <w:tag w:val="goog_rdk_7"/>
          <w:id w:val="-671642609"/>
        </w:sdtPr>
        <w:sdtContent>
          <w:ins w:id="8" w:author="Carolyn Misch" w:date="2024-09-16T13:46:00Z">
            <w:r>
              <w:rPr>
                <w:rFonts w:ascii="Times New Roman" w:eastAsia="Times New Roman" w:hAnsi="Times New Roman" w:cs="Times New Roman"/>
                <w:sz w:val="24"/>
                <w:szCs w:val="24"/>
              </w:rPr>
              <w:t>The removal of trees defined in the table below within 18 months immediately prior to such a site plan or zoning relief, whichever is later, shall be subject to this section.</w:t>
            </w:r>
          </w:ins>
        </w:sdtContent>
      </w:sdt>
    </w:p>
    <w:tbl>
      <w:tblPr>
        <w:tblStyle w:val="a"/>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25"/>
        <w:gridCol w:w="3600"/>
      </w:tblGrid>
      <w:sdt>
        <w:sdtPr>
          <w:tag w:val="goog_rdk_9"/>
          <w:id w:val="1613320178"/>
        </w:sdtPr>
        <w:sdtContent>
          <w:tr w:rsidR="00943548" w14:paraId="04ADA0F0" w14:textId="77777777">
            <w:trPr>
              <w:ins w:id="9" w:author="Carolyn Misch" w:date="2024-09-16T13:47:00Z"/>
            </w:trPr>
            <w:tc>
              <w:tcPr>
                <w:tcW w:w="5125" w:type="dxa"/>
              </w:tcPr>
              <w:sdt>
                <w:sdtPr>
                  <w:tag w:val="goog_rdk_11"/>
                  <w:id w:val="74706144"/>
                </w:sdtPr>
                <w:sdtContent>
                  <w:p w14:paraId="2CC8DC1A" w14:textId="77777777" w:rsidR="00943548" w:rsidRDefault="00000000">
                    <w:pPr>
                      <w:rPr>
                        <w:ins w:id="10" w:author="Carolyn Misch" w:date="2024-09-16T13:47:00Z"/>
                        <w:rFonts w:ascii="Times New Roman" w:eastAsia="Times New Roman" w:hAnsi="Times New Roman" w:cs="Times New Roman"/>
                        <w:sz w:val="24"/>
                        <w:szCs w:val="24"/>
                      </w:rPr>
                    </w:pPr>
                    <w:sdt>
                      <w:sdtPr>
                        <w:tag w:val="goog_rdk_10"/>
                        <w:id w:val="-2099159815"/>
                      </w:sdtPr>
                      <w:sdtContent>
                        <w:ins w:id="11" w:author="Carolyn Misch" w:date="2024-09-16T13:47:00Z">
                          <w:r>
                            <w:rPr>
                              <w:rFonts w:ascii="Times New Roman" w:eastAsia="Times New Roman" w:hAnsi="Times New Roman" w:cs="Times New Roman"/>
                              <w:sz w:val="24"/>
                              <w:szCs w:val="24"/>
                            </w:rPr>
                            <w:t>Trees Located in the following Zoning Districts:</w:t>
                          </w:r>
                        </w:ins>
                      </w:sdtContent>
                    </w:sdt>
                  </w:p>
                </w:sdtContent>
              </w:sdt>
            </w:tc>
            <w:tc>
              <w:tcPr>
                <w:tcW w:w="3600" w:type="dxa"/>
              </w:tcPr>
              <w:sdt>
                <w:sdtPr>
                  <w:tag w:val="goog_rdk_13"/>
                  <w:id w:val="-1624923894"/>
                </w:sdtPr>
                <w:sdtContent>
                  <w:p w14:paraId="30B0AB6F" w14:textId="77777777" w:rsidR="00943548" w:rsidRDefault="00000000">
                    <w:pPr>
                      <w:rPr>
                        <w:ins w:id="12" w:author="Carolyn Misch" w:date="2024-09-16T13:47:00Z"/>
                        <w:rFonts w:ascii="Times New Roman" w:eastAsia="Times New Roman" w:hAnsi="Times New Roman" w:cs="Times New Roman"/>
                        <w:sz w:val="24"/>
                        <w:szCs w:val="24"/>
                      </w:rPr>
                    </w:pPr>
                    <w:sdt>
                      <w:sdtPr>
                        <w:tag w:val="goog_rdk_12"/>
                        <w:id w:val="-897058221"/>
                      </w:sdtPr>
                      <w:sdtContent>
                        <w:ins w:id="13" w:author="Carolyn Misch" w:date="2024-09-16T13:47:00Z">
                          <w:r>
                            <w:rPr>
                              <w:rFonts w:ascii="Times New Roman" w:eastAsia="Times New Roman" w:hAnsi="Times New Roman" w:cs="Times New Roman"/>
                              <w:sz w:val="24"/>
                              <w:szCs w:val="24"/>
                            </w:rPr>
                            <w:t>Diameter Breast Height (DBH)*:</w:t>
                          </w:r>
                        </w:ins>
                      </w:sdtContent>
                    </w:sdt>
                  </w:p>
                </w:sdtContent>
              </w:sdt>
            </w:tc>
          </w:tr>
        </w:sdtContent>
      </w:sdt>
      <w:sdt>
        <w:sdtPr>
          <w:tag w:val="goog_rdk_14"/>
          <w:id w:val="328412538"/>
        </w:sdtPr>
        <w:sdtContent>
          <w:tr w:rsidR="00943548" w14:paraId="685C3308" w14:textId="77777777">
            <w:trPr>
              <w:ins w:id="14" w:author="Carolyn Misch" w:date="2024-09-16T13:47:00Z"/>
            </w:trPr>
            <w:tc>
              <w:tcPr>
                <w:tcW w:w="5125" w:type="dxa"/>
              </w:tcPr>
              <w:sdt>
                <w:sdtPr>
                  <w:tag w:val="goog_rdk_16"/>
                  <w:id w:val="227970286"/>
                </w:sdtPr>
                <w:sdtContent>
                  <w:p w14:paraId="1403C1F9" w14:textId="77777777" w:rsidR="00943548" w:rsidRDefault="00000000">
                    <w:pPr>
                      <w:rPr>
                        <w:ins w:id="15" w:author="Carolyn Misch" w:date="2024-09-16T13:47:00Z"/>
                        <w:rFonts w:ascii="Times New Roman" w:eastAsia="Times New Roman" w:hAnsi="Times New Roman" w:cs="Times New Roman"/>
                        <w:sz w:val="24"/>
                        <w:szCs w:val="24"/>
                      </w:rPr>
                    </w:pPr>
                    <w:sdt>
                      <w:sdtPr>
                        <w:tag w:val="goog_rdk_15"/>
                        <w:id w:val="1034314855"/>
                      </w:sdtPr>
                      <w:sdtContent>
                        <w:ins w:id="16" w:author="Carolyn Misch" w:date="2024-09-16T13:47:00Z">
                          <w:r>
                            <w:rPr>
                              <w:rFonts w:ascii="Times New Roman" w:eastAsia="Times New Roman" w:hAnsi="Times New Roman" w:cs="Times New Roman"/>
                              <w:sz w:val="24"/>
                              <w:szCs w:val="24"/>
                            </w:rPr>
                            <w:t>CB – Core, Side, Gateway</w:t>
                          </w:r>
                        </w:ins>
                      </w:sdtContent>
                    </w:sdt>
                  </w:p>
                </w:sdtContent>
              </w:sdt>
            </w:tc>
            <w:tc>
              <w:tcPr>
                <w:tcW w:w="3600" w:type="dxa"/>
              </w:tcPr>
              <w:sdt>
                <w:sdtPr>
                  <w:tag w:val="goog_rdk_18"/>
                  <w:id w:val="-930268701"/>
                </w:sdtPr>
                <w:sdtContent>
                  <w:p w14:paraId="6F353C6E" w14:textId="77777777" w:rsidR="00943548" w:rsidRDefault="00000000">
                    <w:pPr>
                      <w:rPr>
                        <w:ins w:id="17" w:author="Carolyn Misch" w:date="2024-09-16T13:47:00Z"/>
                        <w:rFonts w:ascii="Times New Roman" w:eastAsia="Times New Roman" w:hAnsi="Times New Roman" w:cs="Times New Roman"/>
                        <w:sz w:val="24"/>
                        <w:szCs w:val="24"/>
                      </w:rPr>
                    </w:pPr>
                    <w:sdt>
                      <w:sdtPr>
                        <w:tag w:val="goog_rdk_17"/>
                        <w:id w:val="-521395391"/>
                      </w:sdtPr>
                      <w:sdtContent>
                        <w:ins w:id="18" w:author="Carolyn Misch" w:date="2024-09-16T13:47:00Z">
                          <w:r>
                            <w:rPr>
                              <w:rFonts w:ascii="Times New Roman" w:eastAsia="Times New Roman" w:hAnsi="Times New Roman" w:cs="Times New Roman"/>
                              <w:sz w:val="24"/>
                              <w:szCs w:val="24"/>
                            </w:rPr>
                            <w:t>17”</w:t>
                          </w:r>
                        </w:ins>
                      </w:sdtContent>
                    </w:sdt>
                  </w:p>
                </w:sdtContent>
              </w:sdt>
            </w:tc>
          </w:tr>
        </w:sdtContent>
      </w:sdt>
      <w:sdt>
        <w:sdtPr>
          <w:tag w:val="goog_rdk_19"/>
          <w:id w:val="-2134083846"/>
        </w:sdtPr>
        <w:sdtContent>
          <w:tr w:rsidR="00943548" w14:paraId="372F8522" w14:textId="77777777">
            <w:trPr>
              <w:ins w:id="19" w:author="Carolyn Misch" w:date="2024-09-16T13:47:00Z"/>
            </w:trPr>
            <w:tc>
              <w:tcPr>
                <w:tcW w:w="5125" w:type="dxa"/>
              </w:tcPr>
              <w:sdt>
                <w:sdtPr>
                  <w:tag w:val="goog_rdk_21"/>
                  <w:id w:val="206849023"/>
                </w:sdtPr>
                <w:sdtContent>
                  <w:p w14:paraId="341EA97A" w14:textId="77777777" w:rsidR="00943548" w:rsidRDefault="00000000">
                    <w:pPr>
                      <w:rPr>
                        <w:ins w:id="20" w:author="Carolyn Misch" w:date="2024-09-16T13:47:00Z"/>
                        <w:rFonts w:ascii="Times New Roman" w:eastAsia="Times New Roman" w:hAnsi="Times New Roman" w:cs="Times New Roman"/>
                        <w:sz w:val="24"/>
                        <w:szCs w:val="24"/>
                      </w:rPr>
                    </w:pPr>
                    <w:sdt>
                      <w:sdtPr>
                        <w:tag w:val="goog_rdk_20"/>
                        <w:id w:val="-296525158"/>
                      </w:sdtPr>
                      <w:sdtContent>
                        <w:ins w:id="21" w:author="Carolyn Misch" w:date="2024-09-16T13:47:00Z">
                          <w:r>
                            <w:rPr>
                              <w:rFonts w:ascii="Times New Roman" w:eastAsia="Times New Roman" w:hAnsi="Times New Roman" w:cs="Times New Roman"/>
                              <w:sz w:val="24"/>
                              <w:szCs w:val="24"/>
                            </w:rPr>
                            <w:t>URC, URB, URA</w:t>
                          </w:r>
                        </w:ins>
                      </w:sdtContent>
                    </w:sdt>
                  </w:p>
                </w:sdtContent>
              </w:sdt>
            </w:tc>
            <w:tc>
              <w:tcPr>
                <w:tcW w:w="3600" w:type="dxa"/>
              </w:tcPr>
              <w:sdt>
                <w:sdtPr>
                  <w:tag w:val="goog_rdk_23"/>
                  <w:id w:val="-1217653594"/>
                </w:sdtPr>
                <w:sdtContent>
                  <w:p w14:paraId="1758728F" w14:textId="77777777" w:rsidR="00943548" w:rsidRDefault="00000000">
                    <w:pPr>
                      <w:rPr>
                        <w:ins w:id="22" w:author="Carolyn Misch" w:date="2024-09-16T13:47:00Z"/>
                        <w:rFonts w:ascii="Times New Roman" w:eastAsia="Times New Roman" w:hAnsi="Times New Roman" w:cs="Times New Roman"/>
                        <w:sz w:val="24"/>
                        <w:szCs w:val="24"/>
                      </w:rPr>
                    </w:pPr>
                    <w:sdt>
                      <w:sdtPr>
                        <w:tag w:val="goog_rdk_22"/>
                        <w:id w:val="-669798491"/>
                      </w:sdtPr>
                      <w:sdtContent>
                        <w:ins w:id="23" w:author="Carolyn Misch" w:date="2024-09-16T13:47:00Z">
                          <w:r>
                            <w:rPr>
                              <w:rFonts w:ascii="Times New Roman" w:eastAsia="Times New Roman" w:hAnsi="Times New Roman" w:cs="Times New Roman"/>
                              <w:sz w:val="24"/>
                              <w:szCs w:val="24"/>
                            </w:rPr>
                            <w:t>15”</w:t>
                          </w:r>
                        </w:ins>
                      </w:sdtContent>
                    </w:sdt>
                  </w:p>
                </w:sdtContent>
              </w:sdt>
            </w:tc>
          </w:tr>
        </w:sdtContent>
      </w:sdt>
      <w:sdt>
        <w:sdtPr>
          <w:tag w:val="goog_rdk_24"/>
          <w:id w:val="945816513"/>
        </w:sdtPr>
        <w:sdtContent>
          <w:tr w:rsidR="00943548" w14:paraId="00D4CBB3" w14:textId="77777777">
            <w:trPr>
              <w:ins w:id="24" w:author="Carolyn Misch" w:date="2024-09-16T13:47:00Z"/>
            </w:trPr>
            <w:tc>
              <w:tcPr>
                <w:tcW w:w="5125" w:type="dxa"/>
              </w:tcPr>
              <w:sdt>
                <w:sdtPr>
                  <w:tag w:val="goog_rdk_26"/>
                  <w:id w:val="-1788118202"/>
                </w:sdtPr>
                <w:sdtContent>
                  <w:p w14:paraId="35133122" w14:textId="77777777" w:rsidR="00943548" w:rsidRDefault="00000000">
                    <w:pPr>
                      <w:rPr>
                        <w:ins w:id="25" w:author="Carolyn Misch" w:date="2024-09-16T13:47:00Z"/>
                        <w:rFonts w:ascii="Times New Roman" w:eastAsia="Times New Roman" w:hAnsi="Times New Roman" w:cs="Times New Roman"/>
                        <w:sz w:val="24"/>
                        <w:szCs w:val="24"/>
                      </w:rPr>
                    </w:pPr>
                    <w:sdt>
                      <w:sdtPr>
                        <w:tag w:val="goog_rdk_25"/>
                        <w:id w:val="-1616968792"/>
                      </w:sdtPr>
                      <w:sdtContent>
                        <w:ins w:id="26" w:author="Carolyn Misch" w:date="2024-09-16T13:47:00Z">
                          <w:r>
                            <w:rPr>
                              <w:rFonts w:ascii="Times New Roman" w:eastAsia="Times New Roman" w:hAnsi="Times New Roman" w:cs="Times New Roman"/>
                              <w:sz w:val="24"/>
                              <w:szCs w:val="24"/>
                            </w:rPr>
                            <w:t>HB, GB, NB, OI, GI, PV, M, FVG, FVC</w:t>
                          </w:r>
                        </w:ins>
                      </w:sdtContent>
                    </w:sdt>
                  </w:p>
                </w:sdtContent>
              </w:sdt>
            </w:tc>
            <w:tc>
              <w:tcPr>
                <w:tcW w:w="3600" w:type="dxa"/>
              </w:tcPr>
              <w:sdt>
                <w:sdtPr>
                  <w:tag w:val="goog_rdk_28"/>
                  <w:id w:val="899565032"/>
                </w:sdtPr>
                <w:sdtContent>
                  <w:p w14:paraId="3C50BFA4" w14:textId="77777777" w:rsidR="00943548" w:rsidRDefault="00000000">
                    <w:pPr>
                      <w:rPr>
                        <w:ins w:id="27" w:author="Carolyn Misch" w:date="2024-09-16T13:47:00Z"/>
                        <w:rFonts w:ascii="Times New Roman" w:eastAsia="Times New Roman" w:hAnsi="Times New Roman" w:cs="Times New Roman"/>
                        <w:sz w:val="24"/>
                        <w:szCs w:val="24"/>
                      </w:rPr>
                    </w:pPr>
                    <w:sdt>
                      <w:sdtPr>
                        <w:tag w:val="goog_rdk_27"/>
                        <w:id w:val="-1727984329"/>
                      </w:sdtPr>
                      <w:sdtContent>
                        <w:ins w:id="28" w:author="Carolyn Misch" w:date="2024-09-16T13:47:00Z">
                          <w:r>
                            <w:rPr>
                              <w:rFonts w:ascii="Times New Roman" w:eastAsia="Times New Roman" w:hAnsi="Times New Roman" w:cs="Times New Roman"/>
                              <w:sz w:val="24"/>
                              <w:szCs w:val="24"/>
                            </w:rPr>
                            <w:t>12”</w:t>
                          </w:r>
                        </w:ins>
                      </w:sdtContent>
                    </w:sdt>
                  </w:p>
                </w:sdtContent>
              </w:sdt>
            </w:tc>
          </w:tr>
        </w:sdtContent>
      </w:sdt>
      <w:sdt>
        <w:sdtPr>
          <w:tag w:val="goog_rdk_29"/>
          <w:id w:val="1805043020"/>
        </w:sdtPr>
        <w:sdtContent>
          <w:tr w:rsidR="00943548" w14:paraId="19923475" w14:textId="77777777">
            <w:trPr>
              <w:ins w:id="29" w:author="Carolyn Misch" w:date="2024-09-16T13:47:00Z"/>
            </w:trPr>
            <w:tc>
              <w:tcPr>
                <w:tcW w:w="5125" w:type="dxa"/>
              </w:tcPr>
              <w:sdt>
                <w:sdtPr>
                  <w:tag w:val="goog_rdk_31"/>
                  <w:id w:val="1957600410"/>
                </w:sdtPr>
                <w:sdtContent>
                  <w:p w14:paraId="7E9752B0" w14:textId="77777777" w:rsidR="00943548" w:rsidRDefault="00000000">
                    <w:pPr>
                      <w:rPr>
                        <w:ins w:id="30" w:author="Carolyn Misch" w:date="2024-09-16T13:47:00Z"/>
                        <w:rFonts w:ascii="Times New Roman" w:eastAsia="Times New Roman" w:hAnsi="Times New Roman" w:cs="Times New Roman"/>
                        <w:sz w:val="24"/>
                        <w:szCs w:val="24"/>
                      </w:rPr>
                    </w:pPr>
                    <w:sdt>
                      <w:sdtPr>
                        <w:tag w:val="goog_rdk_30"/>
                        <w:id w:val="1356920378"/>
                      </w:sdtPr>
                      <w:sdtContent>
                        <w:ins w:id="31" w:author="Carolyn Misch" w:date="2024-09-16T13:47:00Z">
                          <w:r>
                            <w:rPr>
                              <w:rFonts w:ascii="Times New Roman" w:eastAsia="Times New Roman" w:hAnsi="Times New Roman" w:cs="Times New Roman"/>
                              <w:sz w:val="24"/>
                              <w:szCs w:val="24"/>
                            </w:rPr>
                            <w:t>WSP, SR</w:t>
                          </w:r>
                        </w:ins>
                      </w:sdtContent>
                    </w:sdt>
                  </w:p>
                </w:sdtContent>
              </w:sdt>
            </w:tc>
            <w:tc>
              <w:tcPr>
                <w:tcW w:w="3600" w:type="dxa"/>
              </w:tcPr>
              <w:sdt>
                <w:sdtPr>
                  <w:tag w:val="goog_rdk_33"/>
                  <w:id w:val="185183729"/>
                </w:sdtPr>
                <w:sdtContent>
                  <w:p w14:paraId="0E4C20C7" w14:textId="77777777" w:rsidR="00943548" w:rsidRDefault="00000000">
                    <w:pPr>
                      <w:rPr>
                        <w:ins w:id="32" w:author="Carolyn Misch" w:date="2024-09-16T13:47:00Z"/>
                        <w:rFonts w:ascii="Times New Roman" w:eastAsia="Times New Roman" w:hAnsi="Times New Roman" w:cs="Times New Roman"/>
                        <w:sz w:val="24"/>
                        <w:szCs w:val="24"/>
                      </w:rPr>
                    </w:pPr>
                    <w:sdt>
                      <w:sdtPr>
                        <w:tag w:val="goog_rdk_32"/>
                        <w:id w:val="504644274"/>
                      </w:sdtPr>
                      <w:sdtContent>
                        <w:ins w:id="33" w:author="Carolyn Misch" w:date="2024-09-16T13:47:00Z">
                          <w:r>
                            <w:rPr>
                              <w:rFonts w:ascii="Times New Roman" w:eastAsia="Times New Roman" w:hAnsi="Times New Roman" w:cs="Times New Roman"/>
                              <w:sz w:val="24"/>
                              <w:szCs w:val="24"/>
                            </w:rPr>
                            <w:t>10”</w:t>
                          </w:r>
                        </w:ins>
                      </w:sdtContent>
                    </w:sdt>
                  </w:p>
                </w:sdtContent>
              </w:sdt>
            </w:tc>
          </w:tr>
        </w:sdtContent>
      </w:sdt>
      <w:sdt>
        <w:sdtPr>
          <w:tag w:val="goog_rdk_34"/>
          <w:id w:val="753481600"/>
        </w:sdtPr>
        <w:sdtContent>
          <w:tr w:rsidR="00943548" w14:paraId="67564830" w14:textId="77777777">
            <w:trPr>
              <w:ins w:id="34" w:author="Carolyn Misch" w:date="2024-09-16T13:47:00Z"/>
            </w:trPr>
            <w:tc>
              <w:tcPr>
                <w:tcW w:w="5125" w:type="dxa"/>
              </w:tcPr>
              <w:sdt>
                <w:sdtPr>
                  <w:tag w:val="goog_rdk_36"/>
                  <w:id w:val="-1353103245"/>
                </w:sdtPr>
                <w:sdtContent>
                  <w:p w14:paraId="18F32EE5" w14:textId="77777777" w:rsidR="00943548" w:rsidRDefault="00000000">
                    <w:pPr>
                      <w:rPr>
                        <w:ins w:id="35" w:author="Carolyn Misch" w:date="2024-09-16T13:47:00Z"/>
                        <w:rFonts w:ascii="Times New Roman" w:eastAsia="Times New Roman" w:hAnsi="Times New Roman" w:cs="Times New Roman"/>
                        <w:sz w:val="24"/>
                        <w:szCs w:val="24"/>
                      </w:rPr>
                    </w:pPr>
                    <w:sdt>
                      <w:sdtPr>
                        <w:tag w:val="goog_rdk_35"/>
                        <w:id w:val="1391688432"/>
                      </w:sdtPr>
                      <w:sdtContent>
                        <w:ins w:id="36" w:author="Carolyn Misch" w:date="2024-09-16T13:47:00Z">
                          <w:r>
                            <w:rPr>
                              <w:rFonts w:ascii="Times New Roman" w:eastAsia="Times New Roman" w:hAnsi="Times New Roman" w:cs="Times New Roman"/>
                              <w:sz w:val="24"/>
                              <w:szCs w:val="24"/>
                            </w:rPr>
                            <w:t>SC, RR, FFR</w:t>
                          </w:r>
                        </w:ins>
                      </w:sdtContent>
                    </w:sdt>
                  </w:p>
                </w:sdtContent>
              </w:sdt>
            </w:tc>
            <w:tc>
              <w:tcPr>
                <w:tcW w:w="3600" w:type="dxa"/>
              </w:tcPr>
              <w:sdt>
                <w:sdtPr>
                  <w:tag w:val="goog_rdk_38"/>
                  <w:id w:val="754629288"/>
                </w:sdtPr>
                <w:sdtContent>
                  <w:p w14:paraId="445AB81F" w14:textId="77777777" w:rsidR="00943548" w:rsidRDefault="00000000">
                    <w:pPr>
                      <w:rPr>
                        <w:ins w:id="37" w:author="Carolyn Misch" w:date="2024-09-16T13:47:00Z"/>
                        <w:rFonts w:ascii="Times New Roman" w:eastAsia="Times New Roman" w:hAnsi="Times New Roman" w:cs="Times New Roman"/>
                        <w:sz w:val="24"/>
                        <w:szCs w:val="24"/>
                      </w:rPr>
                    </w:pPr>
                    <w:sdt>
                      <w:sdtPr>
                        <w:tag w:val="goog_rdk_37"/>
                        <w:id w:val="-934665598"/>
                      </w:sdtPr>
                      <w:sdtContent>
                        <w:ins w:id="38" w:author="Carolyn Misch" w:date="2024-09-16T13:47:00Z">
                          <w:r>
                            <w:rPr>
                              <w:rFonts w:ascii="Times New Roman" w:eastAsia="Times New Roman" w:hAnsi="Times New Roman" w:cs="Times New Roman"/>
                              <w:sz w:val="24"/>
                              <w:szCs w:val="24"/>
                            </w:rPr>
                            <w:t>6”</w:t>
                          </w:r>
                        </w:ins>
                      </w:sdtContent>
                    </w:sdt>
                  </w:p>
                </w:sdtContent>
              </w:sdt>
            </w:tc>
          </w:tr>
        </w:sdtContent>
      </w:sdt>
    </w:tbl>
    <w:sdt>
      <w:sdtPr>
        <w:tag w:val="goog_rdk_41"/>
        <w:id w:val="-873770818"/>
      </w:sdtPr>
      <w:sdtContent>
        <w:p w14:paraId="741C4BDA" w14:textId="77777777" w:rsidR="00943548" w:rsidRDefault="00000000">
          <w:pPr>
            <w:rPr>
              <w:ins w:id="39" w:author="Carolyn Misch" w:date="2024-09-16T13:47:00Z"/>
              <w:rFonts w:ascii="Times New Roman" w:eastAsia="Times New Roman" w:hAnsi="Times New Roman" w:cs="Times New Roman"/>
            </w:rPr>
          </w:pPr>
          <w:sdt>
            <w:sdtPr>
              <w:tag w:val="goog_rdk_40"/>
              <w:id w:val="2109072982"/>
            </w:sdtPr>
            <w:sdtContent>
              <w:ins w:id="40" w:author="Carolyn Misch" w:date="2024-09-16T13:47:00Z">
                <w:r>
                  <w:rPr>
                    <w:rFonts w:ascii="Times New Roman" w:eastAsia="Times New Roman" w:hAnsi="Times New Roman" w:cs="Times New Roman"/>
                  </w:rPr>
                  <w:t>*DBH is the measurement of the diameter of the tree’s trunk at 4.5’ above grade.</w:t>
                </w:r>
              </w:ins>
            </w:sdtContent>
          </w:sdt>
        </w:p>
      </w:sdtContent>
    </w:sdt>
    <w:p w14:paraId="7C96D20B" w14:textId="77777777" w:rsidR="00943548" w:rsidRDefault="00943548">
      <w:pPr>
        <w:rPr>
          <w:rFonts w:ascii="Times New Roman" w:eastAsia="Times New Roman" w:hAnsi="Times New Roman" w:cs="Times New Roman"/>
        </w:rPr>
      </w:pPr>
    </w:p>
    <w:p w14:paraId="4104E6C2"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 The requirements of this section shall not apply to:</w:t>
      </w:r>
    </w:p>
    <w:p w14:paraId="74157691"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Trees located on property under the </w:t>
      </w:r>
      <w:sdt>
        <w:sdtPr>
          <w:tag w:val="goog_rdk_42"/>
          <w:id w:val="-863358874"/>
        </w:sdtPr>
        <w:sdtContent>
          <w:del w:id="41" w:author="Carolyn Misch" w:date="2024-09-16T13:47:00Z">
            <w:r>
              <w:rPr>
                <w:rFonts w:ascii="Times New Roman" w:eastAsia="Times New Roman" w:hAnsi="Times New Roman" w:cs="Times New Roman"/>
                <w:sz w:val="24"/>
                <w:szCs w:val="24"/>
              </w:rPr>
              <w:delText xml:space="preserve">jurisdiction </w:delText>
            </w:r>
          </w:del>
        </w:sdtContent>
      </w:sdt>
      <w:sdt>
        <w:sdtPr>
          <w:tag w:val="goog_rdk_43"/>
          <w:id w:val="194202829"/>
        </w:sdtPr>
        <w:sdtContent>
          <w:ins w:id="42" w:author="Carolyn Misch" w:date="2024-09-16T13:47:00Z">
            <w:r>
              <w:rPr>
                <w:rFonts w:ascii="Times New Roman" w:eastAsia="Times New Roman" w:hAnsi="Times New Roman" w:cs="Times New Roman"/>
                <w:sz w:val="24"/>
                <w:szCs w:val="24"/>
              </w:rPr>
              <w:t xml:space="preserve">care and custody </w:t>
            </w:r>
          </w:ins>
        </w:sdtContent>
      </w:sdt>
      <w:r>
        <w:rPr>
          <w:rFonts w:ascii="Times New Roman" w:eastAsia="Times New Roman" w:hAnsi="Times New Roman" w:cs="Times New Roman"/>
          <w:sz w:val="24"/>
          <w:szCs w:val="24"/>
        </w:rPr>
        <w:t>of the Conservation Commission.</w:t>
      </w:r>
    </w:p>
    <w:p w14:paraId="76728D90"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City owned public shade trees pursuant to MGL Chapter 87. </w:t>
      </w:r>
    </w:p>
    <w:sdt>
      <w:sdtPr>
        <w:tag w:val="goog_rdk_46"/>
        <w:id w:val="1463157207"/>
      </w:sdtPr>
      <w:sdtContent>
        <w:p w14:paraId="23ADB4F1" w14:textId="77777777" w:rsidR="00943548" w:rsidRDefault="00000000">
          <w:pPr>
            <w:rPr>
              <w:del w:id="43" w:author="Carolyn Misch" w:date="2024-09-16T13:4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Trees associated with emergency projects necessary for public safety, health and welfare as determined by the Building Commissioner, Director of Planning and Sustainability, or Director of Public Works</w:t>
          </w:r>
          <w:sdt>
            <w:sdtPr>
              <w:tag w:val="goog_rdk_44"/>
              <w:id w:val="-1245103677"/>
            </w:sdtPr>
            <w:sdtContent>
              <w:ins w:id="44" w:author="Carolyn Misch" w:date="2024-09-16T13:48:00Z">
                <w:r>
                  <w:rPr>
                    <w:rFonts w:ascii="Times New Roman" w:eastAsia="Times New Roman" w:hAnsi="Times New Roman" w:cs="Times New Roman"/>
                    <w:sz w:val="24"/>
                    <w:szCs w:val="24"/>
                  </w:rPr>
                  <w:t xml:space="preserve"> or Tree Warden </w:t>
                </w:r>
              </w:ins>
            </w:sdtContent>
          </w:sdt>
          <w:sdt>
            <w:sdtPr>
              <w:tag w:val="goog_rdk_45"/>
              <w:id w:val="868184306"/>
            </w:sdtPr>
            <w:sdtContent>
              <w:del w:id="45" w:author="Carolyn Misch" w:date="2024-09-16T13:48:00Z">
                <w:r>
                  <w:rPr>
                    <w:rFonts w:ascii="Times New Roman" w:eastAsia="Times New Roman" w:hAnsi="Times New Roman" w:cs="Times New Roman"/>
                    <w:sz w:val="24"/>
                    <w:szCs w:val="24"/>
                  </w:rPr>
                  <w:delText xml:space="preserve">. </w:delText>
                </w:r>
              </w:del>
            </w:sdtContent>
          </w:sdt>
        </w:p>
      </w:sdtContent>
    </w:sdt>
    <w:p w14:paraId="5A033D1E"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Trees that are </w:t>
      </w:r>
      <w:sdt>
        <w:sdtPr>
          <w:tag w:val="goog_rdk_47"/>
          <w:id w:val="-834452238"/>
        </w:sdtPr>
        <w:sdtContent>
          <w:del w:id="46" w:author="Carolyn Misch" w:date="2024-09-16T13:50:00Z">
            <w:r>
              <w:rPr>
                <w:rFonts w:ascii="Times New Roman" w:eastAsia="Times New Roman" w:hAnsi="Times New Roman" w:cs="Times New Roman"/>
                <w:sz w:val="24"/>
                <w:szCs w:val="24"/>
              </w:rPr>
              <w:delText xml:space="preserve">hazardous due to disease, age, or shallow roots, as determined and confirmed in writing by a certified arborist and reviewed by the City's Tree Warden. </w:delText>
            </w:r>
          </w:del>
        </w:sdtContent>
      </w:sdt>
      <w:r>
        <w:rPr>
          <w:rFonts w:ascii="Times New Roman" w:eastAsia="Times New Roman" w:hAnsi="Times New Roman" w:cs="Times New Roman"/>
          <w:sz w:val="24"/>
          <w:szCs w:val="24"/>
        </w:rPr>
        <w:t>deemed hazardous upon completion of a risk assessment by a certified arborist with a tree risk assessment qualification and confirmed in writing for approval by the Planning Board. The Planning Board shall seek confirmation by the City's Tree Warden.</w:t>
      </w:r>
    </w:p>
    <w:p w14:paraId="494C913F"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Trees affected by work performed by a utility company in maintenance of its rights-of-way or in its maintenance, repair or replacement of infrastructure that is unrelated to a development project requiring zoning relief.</w:t>
      </w:r>
    </w:p>
    <w:p w14:paraId="196D0690"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 Trees that are approved for removal through special permit by the Planning Board.</w:t>
      </w:r>
    </w:p>
    <w:sdt>
      <w:sdtPr>
        <w:tag w:val="goog_rdk_51"/>
        <w:id w:val="-1397812281"/>
      </w:sdtPr>
      <w:sdtContent>
        <w:p w14:paraId="06A192A4" w14:textId="77777777" w:rsidR="00943548" w:rsidRDefault="00000000">
          <w:pPr>
            <w:rPr>
              <w:ins w:id="47" w:author="Carolyn Misch" w:date="2024-09-16T13:5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 Board may grant a special permit if, after weighing the benefits of </w:t>
          </w:r>
          <w:sdt>
            <w:sdtPr>
              <w:tag w:val="goog_rdk_48"/>
              <w:id w:val="1193650123"/>
            </w:sdtPr>
            <w:sdtContent>
              <w:del w:id="48" w:author="Carolyn Misch" w:date="2024-09-16T13:51:00Z">
                <w:r>
                  <w:rPr>
                    <w:rFonts w:ascii="Times New Roman" w:eastAsia="Times New Roman" w:hAnsi="Times New Roman" w:cs="Times New Roman"/>
                    <w:sz w:val="24"/>
                    <w:szCs w:val="24"/>
                  </w:rPr>
                  <w:delText xml:space="preserve">significant </w:delText>
                </w:r>
              </w:del>
            </w:sdtContent>
          </w:sdt>
          <w:r>
            <w:rPr>
              <w:rFonts w:ascii="Times New Roman" w:eastAsia="Times New Roman" w:hAnsi="Times New Roman" w:cs="Times New Roman"/>
              <w:sz w:val="24"/>
              <w:szCs w:val="24"/>
            </w:rPr>
            <w:t xml:space="preserve">trees against other community benefits created as part of the project, it determines a waiver of tree replacement to be appropriate and if at least the following standards </w:t>
          </w:r>
          <w:sdt>
            <w:sdtPr>
              <w:tag w:val="goog_rdk_49"/>
              <w:id w:val="2043399408"/>
            </w:sdtPr>
            <w:sdtContent>
              <w:del w:id="49" w:author="Carolyn Misch" w:date="2024-09-16T13:52:00Z">
                <w:r>
                  <w:rPr>
                    <w:rFonts w:ascii="Times New Roman" w:eastAsia="Times New Roman" w:hAnsi="Times New Roman" w:cs="Times New Roman"/>
                    <w:sz w:val="24"/>
                    <w:szCs w:val="24"/>
                  </w:rPr>
                  <w:delText xml:space="preserve">have been met: </w:delText>
                </w:r>
              </w:del>
            </w:sdtContent>
          </w:sdt>
          <w:sdt>
            <w:sdtPr>
              <w:tag w:val="goog_rdk_50"/>
              <w:id w:val="-2106489006"/>
            </w:sdtPr>
            <w:sdtContent>
              <w:ins w:id="50" w:author="Carolyn Misch" w:date="2024-09-16T13:52:00Z">
                <w:r>
                  <w:rPr>
                    <w:rFonts w:ascii="Times New Roman" w:eastAsia="Times New Roman" w:hAnsi="Times New Roman" w:cs="Times New Roman"/>
                    <w:sz w:val="24"/>
                    <w:szCs w:val="24"/>
                  </w:rPr>
                  <w:t>in [1] and [2] have been met:</w:t>
                </w:r>
              </w:ins>
            </w:sdtContent>
          </w:sdt>
        </w:p>
      </w:sdtContent>
    </w:sdt>
    <w:p w14:paraId="7F834643" w14:textId="77777777" w:rsidR="00943548" w:rsidRDefault="00943548">
      <w:pPr>
        <w:rPr>
          <w:rFonts w:ascii="Times New Roman" w:eastAsia="Times New Roman" w:hAnsi="Times New Roman" w:cs="Times New Roman"/>
          <w:sz w:val="24"/>
          <w:szCs w:val="24"/>
        </w:rPr>
      </w:pPr>
    </w:p>
    <w:p w14:paraId="6A2B6A61"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Trees are removed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net zero energy buildings (for electric and thermal use) of up to 10,000 square feet and/or to install 10,000 square feet of ground-mounted PV panels; in addition to providing one or more community benefits, which may include:</w:t>
      </w:r>
    </w:p>
    <w:p w14:paraId="1E9CF69D" w14:textId="77777777" w:rsidR="00943548" w:rsidRDefault="0000000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 Affordable housing units where 50% or more of the units are deed-restricted for affordable housing as defined in this Chapter 350.</w:t>
      </w:r>
    </w:p>
    <w:p w14:paraId="06ADA3AE" w14:textId="77777777" w:rsidR="00943548" w:rsidRDefault="00000000">
      <w:pPr>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[b] A project that results in permanently protected open space.</w:t>
      </w:r>
    </w:p>
    <w:sdt>
      <w:sdtPr>
        <w:tag w:val="goog_rdk_54"/>
        <w:id w:val="973032321"/>
      </w:sdtPr>
      <w:sdtContent>
        <w:p w14:paraId="4E6CF7FE" w14:textId="77777777" w:rsidR="00943548" w:rsidRDefault="00000000">
          <w:pPr>
            <w:rPr>
              <w:ins w:id="51" w:author="Carolyn Misch" w:date="2024-09-16T13:54:00Z"/>
              <w:rFonts w:ascii="Times New Roman" w:eastAsia="Times New Roman" w:hAnsi="Times New Roman" w:cs="Times New Roman"/>
              <w:sz w:val="24"/>
              <w:szCs w:val="24"/>
            </w:rPr>
          </w:pPr>
          <w:sdt>
            <w:sdtPr>
              <w:tag w:val="goog_rdk_53"/>
              <w:id w:val="259423484"/>
            </w:sdtPr>
            <w:sdtContent>
              <w:ins w:id="52" w:author="Carolyn Misch" w:date="2024-09-16T13:54:00Z">
                <w:r>
                  <w:rPr>
                    <w:rFonts w:ascii="Times New Roman" w:eastAsia="Times New Roman" w:hAnsi="Times New Roman" w:cs="Times New Roman"/>
                    <w:sz w:val="24"/>
                    <w:szCs w:val="24"/>
                  </w:rPr>
                  <w:t>[2] Trees are replanted along the frontage at a ratio of 1 per 25’ of frontage.</w:t>
                </w:r>
              </w:ins>
            </w:sdtContent>
          </w:sdt>
        </w:p>
      </w:sdtContent>
    </w:sdt>
    <w:p w14:paraId="4572A470"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Building square footage shall apply to a single building footprint or to the aggregate of two or more buildings.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exercise a special permit granted under this section, applicants must present a building permit that has been issued for specific plans showing compliance with the net-zero standard and must construct in accordance with the special permit within one year of the issuance of a building permit. Planning Board special permit to grant a waiver from replacement within this provision is allowed only for the trees necessary to be removed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provide the solar access to the building(s) and/or panel array.</w:t>
      </w:r>
    </w:p>
    <w:p w14:paraId="5A1B3C5F" w14:textId="77777777" w:rsidR="00943548" w:rsidRDefault="00943548">
      <w:pPr>
        <w:rPr>
          <w:rFonts w:ascii="Times New Roman" w:eastAsia="Times New Roman" w:hAnsi="Times New Roman" w:cs="Times New Roman"/>
          <w:sz w:val="24"/>
          <w:szCs w:val="24"/>
        </w:rPr>
      </w:pPr>
    </w:p>
    <w:p w14:paraId="61E7E0A0"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Any person removing a </w:t>
      </w:r>
      <w:sdt>
        <w:sdtPr>
          <w:tag w:val="goog_rdk_55"/>
          <w:id w:val="-80682969"/>
        </w:sdtPr>
        <w:sdtContent>
          <w:del w:id="53" w:author="Carolyn Misch" w:date="2024-09-16T13:56:00Z">
            <w:r>
              <w:rPr>
                <w:rFonts w:ascii="Times New Roman" w:eastAsia="Times New Roman" w:hAnsi="Times New Roman" w:cs="Times New Roman"/>
                <w:sz w:val="24"/>
                <w:szCs w:val="24"/>
              </w:rPr>
              <w:delText xml:space="preserve">significant </w:delText>
            </w:r>
          </w:del>
        </w:sdtContent>
      </w:sdt>
      <w:r>
        <w:rPr>
          <w:rFonts w:ascii="Times New Roman" w:eastAsia="Times New Roman" w:hAnsi="Times New Roman" w:cs="Times New Roman"/>
          <w:sz w:val="24"/>
          <w:szCs w:val="24"/>
        </w:rPr>
        <w:t>tree that is subject to this section shall satisfy either of the following conditions:</w:t>
      </w:r>
    </w:p>
    <w:p w14:paraId="17A14B58"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Provide for replacement trees according to the following standards:</w:t>
      </w:r>
    </w:p>
    <w:p w14:paraId="21D4340E"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Replacement trees shall be noninvasive deciduous or coniferous trees as defined by the City's Tree List and Planting Guidelines. Trees shall be planted on or off site, as shown on the approved site plan or administrative site plan, or on any City-owned property with approval by the Office of Planning and Sustainability, in consultation with the City Tree Warden.  The Tree Warden shall approve all trees that are public shade trees as per MGL c. 87, § 1. Replacement shall be </w:t>
      </w:r>
      <w:sdt>
        <w:sdtPr>
          <w:tag w:val="goog_rdk_56"/>
          <w:id w:val="-1706941526"/>
        </w:sdtPr>
        <w:sdtContent>
          <w:del w:id="54" w:author="Carolyn Misch" w:date="2024-09-16T13:59:00Z">
            <w:r>
              <w:rPr>
                <w:rFonts w:ascii="Times New Roman" w:eastAsia="Times New Roman" w:hAnsi="Times New Roman" w:cs="Times New Roman"/>
                <w:sz w:val="24"/>
                <w:szCs w:val="24"/>
              </w:rPr>
              <w:delText xml:space="preserve">calculated so that for each inch of diameter at breast height of the removed trees there shall be no less than ½ inch of caliper diameter of replacement trees. </w:delText>
            </w:r>
          </w:del>
        </w:sdtContent>
      </w:sdt>
      <w:sdt>
        <w:sdtPr>
          <w:tag w:val="goog_rdk_57"/>
          <w:id w:val="-2098311071"/>
        </w:sdtPr>
        <w:sdtContent>
          <w:ins w:id="55" w:author="Carolyn Misch" w:date="2024-09-16T13:59:00Z">
            <w:r>
              <w:rPr>
                <w:rFonts w:ascii="Times New Roman" w:eastAsia="Times New Roman" w:hAnsi="Times New Roman" w:cs="Times New Roman"/>
                <w:sz w:val="24"/>
                <w:szCs w:val="24"/>
              </w:rPr>
              <w:t>made at a 1” for 1” ratio such that for each inch in DBH removed, one inch in caliper shall be planted for all projects except 6 or more attached multifamily units.  For projects where 6 or more attached residential units are proposed, replacement shall be 1/2” replacement for each 1” DBH removed.</w:t>
            </w:r>
          </w:ins>
        </w:sdtContent>
      </w:sdt>
    </w:p>
    <w:p w14:paraId="64DDC2B1" w14:textId="77777777" w:rsidR="00943548" w:rsidRDefault="00943548">
      <w:pPr>
        <w:rPr>
          <w:rFonts w:ascii="Times New Roman" w:eastAsia="Times New Roman" w:hAnsi="Times New Roman" w:cs="Times New Roman"/>
          <w:sz w:val="24"/>
          <w:szCs w:val="24"/>
        </w:rPr>
      </w:pPr>
    </w:p>
    <w:p w14:paraId="2A82F6B0"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 Replacement trees shall have a minimum of one-inch caliper upon planting.</w:t>
      </w:r>
    </w:p>
    <w:p w14:paraId="7D3E9779"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(c)Replacement trees shall be maintained in good condition a minimum of 24 months after they are planted as confirmed by the City’s Tree Warden. If replacement trees are not found to be in “good condition” as determined by the Tree Warden, the trees shall be replaced as directed by the Tree Warden.</w:t>
      </w:r>
    </w:p>
    <w:p w14:paraId="6545FF7B"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t xml:space="preserve"> </w:t>
      </w:r>
      <w:sdt>
        <w:sdtPr>
          <w:tag w:val="goog_rdk_58"/>
          <w:id w:val="-139346116"/>
        </w:sdtPr>
        <w:sdtContent>
          <w:del w:id="56" w:author="Carolyn Misch" w:date="2024-09-16T14:08:00Z">
            <w:r>
              <w:rPr>
                <w:rFonts w:ascii="Times New Roman" w:eastAsia="Times New Roman" w:hAnsi="Times New Roman" w:cs="Times New Roman"/>
                <w:sz w:val="24"/>
                <w:szCs w:val="24"/>
              </w:rPr>
              <w:delText>Replacement trees shall either be approved street tree species as defined in the rules and regulations regarding subdivision of land or other trees that are hardy in all of the following USDA Plant Hardiness Zones: 6a, 6b, 7a, and 7b.</w:delText>
            </w:r>
          </w:del>
        </w:sdtContent>
      </w:sdt>
    </w:p>
    <w:p w14:paraId="4966FB8F"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Pay funds to the City for a tree replacement fund account that, in the Planning Board's estimate, will allow the City to plant new shade trees on City property in accordance with the requirements in E(1)(a). </w:t>
      </w:r>
    </w:p>
    <w:p w14:paraId="0ECD69AE" w14:textId="77777777" w:rsidR="00943548" w:rsidRDefault="00943548">
      <w:pPr>
        <w:rPr>
          <w:rFonts w:ascii="Times New Roman" w:eastAsia="Times New Roman" w:hAnsi="Times New Roman" w:cs="Times New Roman"/>
          <w:sz w:val="24"/>
          <w:szCs w:val="24"/>
        </w:rPr>
      </w:pPr>
    </w:p>
    <w:p w14:paraId="795BEBAF" w14:textId="77777777" w:rsidR="00943548" w:rsidRDefault="00943548">
      <w:pPr>
        <w:rPr>
          <w:rFonts w:ascii="Times New Roman" w:eastAsia="Times New Roman" w:hAnsi="Times New Roman" w:cs="Times New Roman"/>
          <w:sz w:val="24"/>
          <w:szCs w:val="24"/>
        </w:rPr>
      </w:pPr>
    </w:p>
    <w:p w14:paraId="566D909C"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Protection of </w:t>
      </w:r>
      <w:sdt>
        <w:sdtPr>
          <w:tag w:val="goog_rdk_59"/>
          <w:id w:val="-983159018"/>
        </w:sdtPr>
        <w:sdtContent>
          <w:del w:id="57" w:author="Carolyn Misch" w:date="2024-09-16T14:26:00Z">
            <w:r>
              <w:rPr>
                <w:rFonts w:ascii="Times New Roman" w:eastAsia="Times New Roman" w:hAnsi="Times New Roman" w:cs="Times New Roman"/>
                <w:sz w:val="24"/>
                <w:szCs w:val="24"/>
              </w:rPr>
              <w:delText xml:space="preserve">significant </w:delText>
            </w:r>
          </w:del>
        </w:sdtContent>
      </w:sdt>
      <w:r>
        <w:rPr>
          <w:rFonts w:ascii="Times New Roman" w:eastAsia="Times New Roman" w:hAnsi="Times New Roman" w:cs="Times New Roman"/>
          <w:sz w:val="24"/>
          <w:szCs w:val="24"/>
        </w:rPr>
        <w:t>trees during construction.</w:t>
      </w:r>
    </w:p>
    <w:p w14:paraId="44518A10"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Any </w:t>
      </w:r>
      <w:sdt>
        <w:sdtPr>
          <w:tag w:val="goog_rdk_60"/>
          <w:id w:val="-1416546450"/>
        </w:sdtPr>
        <w:sdtContent>
          <w:del w:id="58" w:author="Carolyn Misch" w:date="2024-09-16T14:26:00Z">
            <w:r>
              <w:rPr>
                <w:rFonts w:ascii="Times New Roman" w:eastAsia="Times New Roman" w:hAnsi="Times New Roman" w:cs="Times New Roman"/>
                <w:sz w:val="24"/>
                <w:szCs w:val="24"/>
              </w:rPr>
              <w:delText xml:space="preserve">significant </w:delText>
            </w:r>
          </w:del>
        </w:sdtContent>
      </w:sdt>
      <w:r>
        <w:rPr>
          <w:rFonts w:ascii="Times New Roman" w:eastAsia="Times New Roman" w:hAnsi="Times New Roman" w:cs="Times New Roman"/>
          <w:sz w:val="24"/>
          <w:szCs w:val="24"/>
        </w:rPr>
        <w:t>trees to be retained and any replacement trees on property where demolition and/or construction activity is planned shall be protected in an area shown on the approved site plan and should follow  </w:t>
      </w:r>
      <w:sdt>
        <w:sdtPr>
          <w:tag w:val="goog_rdk_61"/>
          <w:id w:val="-1204402157"/>
        </w:sdtPr>
        <w:sdtContent>
          <w:ins w:id="59" w:author="Carolyn Misch" w:date="2024-09-16T14:28:00Z">
            <w:r>
              <w:rPr>
                <w:rFonts w:ascii="Times New Roman" w:eastAsia="Times New Roman" w:hAnsi="Times New Roman" w:cs="Times New Roman"/>
                <w:sz w:val="24"/>
                <w:szCs w:val="24"/>
              </w:rPr>
              <w:t xml:space="preserve"> </w:t>
            </w:r>
          </w:ins>
        </w:sdtContent>
      </w:sdt>
      <w:sdt>
        <w:sdtPr>
          <w:tag w:val="goog_rdk_62"/>
          <w:id w:val="1366484199"/>
        </w:sdtPr>
        <w:sdtContent>
          <w:del w:id="60" w:author="Carolyn Misch" w:date="2024-09-16T14:28:00Z">
            <w:r>
              <w:rPr>
                <w:rFonts w:ascii="Times New Roman" w:eastAsia="Times New Roman" w:hAnsi="Times New Roman" w:cs="Times New Roman"/>
                <w:sz w:val="24"/>
                <w:szCs w:val="24"/>
              </w:rPr>
              <w:delText>American National Standards Institute (ANSI) A300 standards for tree care practices.</w:delText>
            </w:r>
          </w:del>
        </w:sdtContent>
      </w:sdt>
      <w:r>
        <w:rPr>
          <w:rFonts w:ascii="Times New Roman" w:eastAsia="Times New Roman" w:hAnsi="Times New Roman" w:cs="Times New Roman"/>
          <w:sz w:val="24"/>
          <w:szCs w:val="24"/>
        </w:rPr>
        <w:t>the City’s Tree List and Planting Guidelines.</w:t>
      </w:r>
    </w:p>
    <w:p w14:paraId="072A560B"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protected area shall exceed both the critical root zone and </w:t>
      </w:r>
      <w:proofErr w:type="gramStart"/>
      <w:r>
        <w:rPr>
          <w:rFonts w:ascii="Times New Roman" w:eastAsia="Times New Roman" w:hAnsi="Times New Roman" w:cs="Times New Roman"/>
          <w:sz w:val="24"/>
          <w:szCs w:val="24"/>
        </w:rPr>
        <w:t>drip-line</w:t>
      </w:r>
      <w:proofErr w:type="gramEnd"/>
      <w:r>
        <w:rPr>
          <w:rFonts w:ascii="Times New Roman" w:eastAsia="Times New Roman" w:hAnsi="Times New Roman" w:cs="Times New Roman"/>
          <w:sz w:val="24"/>
          <w:szCs w:val="24"/>
        </w:rPr>
        <w:t xml:space="preserve"> of each </w:t>
      </w:r>
      <w:sdt>
        <w:sdtPr>
          <w:tag w:val="goog_rdk_63"/>
          <w:id w:val="-532354140"/>
        </w:sdtPr>
        <w:sdtContent>
          <w:del w:id="61" w:author="Carolyn Misch" w:date="2024-09-16T14:28:00Z">
            <w:r>
              <w:rPr>
                <w:rFonts w:ascii="Times New Roman" w:eastAsia="Times New Roman" w:hAnsi="Times New Roman" w:cs="Times New Roman"/>
                <w:sz w:val="24"/>
                <w:szCs w:val="24"/>
              </w:rPr>
              <w:delText xml:space="preserve">significant </w:delText>
            </w:r>
          </w:del>
        </w:sdtContent>
      </w:sdt>
      <w:r>
        <w:rPr>
          <w:rFonts w:ascii="Times New Roman" w:eastAsia="Times New Roman" w:hAnsi="Times New Roman" w:cs="Times New Roman"/>
          <w:sz w:val="24"/>
          <w:szCs w:val="24"/>
        </w:rPr>
        <w:t xml:space="preserve">tree unless the Planning Board approves an alternate maintenance and tree protection plan submitted by a certified arborist. </w:t>
      </w:r>
    </w:p>
    <w:p w14:paraId="7E338962" w14:textId="77777777" w:rsidR="00943548" w:rsidRDefault="00943548">
      <w:pPr>
        <w:rPr>
          <w:rFonts w:ascii="Times New Roman" w:eastAsia="Times New Roman" w:hAnsi="Times New Roman" w:cs="Times New Roman"/>
          <w:sz w:val="24"/>
          <w:szCs w:val="24"/>
        </w:rPr>
      </w:pPr>
    </w:p>
    <w:p w14:paraId="1A2A66F2"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A certified arborist shall submit a written letter to the Building Commissioner, Tree Warden and Office of Planning and Sustainability certifying that such area has been so protected in accordance with the site plan.</w:t>
      </w:r>
    </w:p>
    <w:p w14:paraId="67BC0C6E" w14:textId="77777777" w:rsidR="00943548" w:rsidRDefault="00943548">
      <w:pPr>
        <w:rPr>
          <w:rFonts w:ascii="Times New Roman" w:eastAsia="Times New Roman" w:hAnsi="Times New Roman" w:cs="Times New Roman"/>
          <w:sz w:val="24"/>
          <w:szCs w:val="24"/>
        </w:rPr>
      </w:pPr>
    </w:p>
    <w:p w14:paraId="3435D2D8" w14:textId="77777777" w:rsidR="009435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Recordkeeping. The Department of Planning and Sustainability shall collect annual totals of the number and diameter at breast height measurements of </w:t>
      </w:r>
      <w:sdt>
        <w:sdtPr>
          <w:tag w:val="goog_rdk_64"/>
          <w:id w:val="1301884200"/>
        </w:sdtPr>
        <w:sdtContent>
          <w:del w:id="62" w:author="Carolyn Misch" w:date="2024-09-16T14:29:00Z">
            <w:r>
              <w:rPr>
                <w:rFonts w:ascii="Times New Roman" w:eastAsia="Times New Roman" w:hAnsi="Times New Roman" w:cs="Times New Roman"/>
                <w:sz w:val="24"/>
                <w:szCs w:val="24"/>
              </w:rPr>
              <w:delText xml:space="preserve">significant </w:delText>
            </w:r>
          </w:del>
        </w:sdtContent>
      </w:sdt>
      <w:r>
        <w:rPr>
          <w:rFonts w:ascii="Times New Roman" w:eastAsia="Times New Roman" w:hAnsi="Times New Roman" w:cs="Times New Roman"/>
          <w:sz w:val="24"/>
          <w:szCs w:val="24"/>
        </w:rPr>
        <w:t xml:space="preserve">trees preserved and replaced. </w:t>
      </w:r>
    </w:p>
    <w:p w14:paraId="0FE67E1D" w14:textId="77777777" w:rsidR="00943548" w:rsidRDefault="00943548">
      <w:pPr>
        <w:rPr>
          <w:rFonts w:ascii="Times New Roman" w:eastAsia="Times New Roman" w:hAnsi="Times New Roman" w:cs="Times New Roman"/>
          <w:sz w:val="24"/>
          <w:szCs w:val="24"/>
        </w:rPr>
      </w:pPr>
    </w:p>
    <w:p w14:paraId="1880E99E" w14:textId="77777777" w:rsidR="00943548" w:rsidRDefault="00943548">
      <w:pPr>
        <w:rPr>
          <w:rFonts w:ascii="Times New Roman" w:eastAsia="Times New Roman" w:hAnsi="Times New Roman" w:cs="Times New Roman"/>
          <w:sz w:val="24"/>
          <w:szCs w:val="24"/>
        </w:rPr>
      </w:pPr>
    </w:p>
    <w:p w14:paraId="248F0607" w14:textId="77777777" w:rsidR="00943548" w:rsidRDefault="00943548">
      <w:pPr>
        <w:rPr>
          <w:rFonts w:ascii="Times New Roman" w:eastAsia="Times New Roman" w:hAnsi="Times New Roman" w:cs="Times New Roman"/>
          <w:sz w:val="24"/>
          <w:szCs w:val="24"/>
        </w:rPr>
      </w:pPr>
    </w:p>
    <w:p w14:paraId="1DE6F3CA" w14:textId="77777777" w:rsidR="00943548" w:rsidRDefault="00943548">
      <w:pPr>
        <w:rPr>
          <w:rFonts w:ascii="Times New Roman" w:eastAsia="Times New Roman" w:hAnsi="Times New Roman" w:cs="Times New Roman"/>
          <w:sz w:val="24"/>
          <w:szCs w:val="24"/>
        </w:rPr>
      </w:pPr>
    </w:p>
    <w:p w14:paraId="40235D88" w14:textId="77777777" w:rsidR="00943548" w:rsidRDefault="00943548">
      <w:pPr>
        <w:rPr>
          <w:rFonts w:ascii="Times New Roman" w:eastAsia="Times New Roman" w:hAnsi="Times New Roman" w:cs="Times New Roman"/>
          <w:sz w:val="24"/>
          <w:szCs w:val="24"/>
        </w:rPr>
      </w:pPr>
    </w:p>
    <w:p w14:paraId="27C7F962" w14:textId="77777777" w:rsidR="00943548" w:rsidRDefault="00943548">
      <w:pPr>
        <w:rPr>
          <w:rFonts w:ascii="Times New Roman" w:eastAsia="Times New Roman" w:hAnsi="Times New Roman" w:cs="Times New Roman"/>
          <w:sz w:val="24"/>
          <w:szCs w:val="24"/>
        </w:rPr>
      </w:pPr>
    </w:p>
    <w:p w14:paraId="3DB6E950" w14:textId="77777777" w:rsidR="00943548" w:rsidRDefault="00943548">
      <w:pPr>
        <w:rPr>
          <w:rFonts w:ascii="Times New Roman" w:eastAsia="Times New Roman" w:hAnsi="Times New Roman" w:cs="Times New Roman"/>
          <w:sz w:val="24"/>
          <w:szCs w:val="24"/>
        </w:rPr>
      </w:pPr>
    </w:p>
    <w:p w14:paraId="2D216B32" w14:textId="77777777" w:rsidR="00943548" w:rsidRDefault="00943548">
      <w:pPr>
        <w:rPr>
          <w:rFonts w:ascii="Times New Roman" w:eastAsia="Times New Roman" w:hAnsi="Times New Roman" w:cs="Times New Roman"/>
          <w:sz w:val="24"/>
          <w:szCs w:val="24"/>
        </w:rPr>
      </w:pPr>
    </w:p>
    <w:p w14:paraId="761A1B6D" w14:textId="77777777" w:rsidR="00943548" w:rsidRDefault="00943548">
      <w:pPr>
        <w:rPr>
          <w:rFonts w:ascii="Times New Roman" w:eastAsia="Times New Roman" w:hAnsi="Times New Roman" w:cs="Times New Roman"/>
          <w:sz w:val="24"/>
          <w:szCs w:val="24"/>
        </w:rPr>
      </w:pPr>
    </w:p>
    <w:p w14:paraId="629B22A0" w14:textId="77777777" w:rsidR="00943548" w:rsidRDefault="00943548">
      <w:pPr>
        <w:rPr>
          <w:rFonts w:ascii="Times New Roman" w:eastAsia="Times New Roman" w:hAnsi="Times New Roman" w:cs="Times New Roman"/>
          <w:sz w:val="24"/>
          <w:szCs w:val="24"/>
        </w:rPr>
      </w:pPr>
    </w:p>
    <w:p w14:paraId="748C41E4" w14:textId="77777777" w:rsidR="00943548" w:rsidRDefault="00943548">
      <w:pPr>
        <w:rPr>
          <w:rFonts w:ascii="Times New Roman" w:eastAsia="Times New Roman" w:hAnsi="Times New Roman" w:cs="Times New Roman"/>
          <w:sz w:val="24"/>
          <w:szCs w:val="24"/>
        </w:rPr>
      </w:pPr>
    </w:p>
    <w:p w14:paraId="43C8CC00" w14:textId="77777777" w:rsidR="00943548" w:rsidRDefault="00943548">
      <w:pPr>
        <w:rPr>
          <w:rFonts w:ascii="Times New Roman" w:eastAsia="Times New Roman" w:hAnsi="Times New Roman" w:cs="Times New Roman"/>
          <w:sz w:val="24"/>
          <w:szCs w:val="24"/>
        </w:rPr>
      </w:pPr>
    </w:p>
    <w:p w14:paraId="094705BA" w14:textId="77777777" w:rsidR="00943548" w:rsidRDefault="00943548">
      <w:pPr>
        <w:rPr>
          <w:rFonts w:ascii="Times New Roman" w:eastAsia="Times New Roman" w:hAnsi="Times New Roman" w:cs="Times New Roman"/>
          <w:sz w:val="24"/>
          <w:szCs w:val="24"/>
        </w:rPr>
      </w:pPr>
    </w:p>
    <w:p w14:paraId="04B36F5D" w14:textId="77777777" w:rsidR="00943548" w:rsidRDefault="00943548">
      <w:pPr>
        <w:rPr>
          <w:rFonts w:ascii="Times New Roman" w:eastAsia="Times New Roman" w:hAnsi="Times New Roman" w:cs="Times New Roman"/>
          <w:sz w:val="24"/>
          <w:szCs w:val="24"/>
        </w:rPr>
      </w:pPr>
    </w:p>
    <w:p w14:paraId="72C3FE80" w14:textId="77777777" w:rsidR="00943548" w:rsidRDefault="00943548">
      <w:pPr>
        <w:rPr>
          <w:rFonts w:ascii="Times New Roman" w:eastAsia="Times New Roman" w:hAnsi="Times New Roman" w:cs="Times New Roman"/>
          <w:sz w:val="24"/>
          <w:szCs w:val="24"/>
        </w:rPr>
      </w:pPr>
    </w:p>
    <w:p w14:paraId="64076BC9" w14:textId="77777777" w:rsidR="00943548" w:rsidRDefault="00943548">
      <w:pPr>
        <w:rPr>
          <w:rFonts w:ascii="Times New Roman" w:eastAsia="Times New Roman" w:hAnsi="Times New Roman" w:cs="Times New Roman"/>
          <w:sz w:val="24"/>
          <w:szCs w:val="24"/>
        </w:rPr>
      </w:pPr>
    </w:p>
    <w:p w14:paraId="0BBEDE75" w14:textId="77777777" w:rsidR="00943548" w:rsidRDefault="00943548">
      <w:pPr>
        <w:rPr>
          <w:rFonts w:ascii="Times New Roman" w:eastAsia="Times New Roman" w:hAnsi="Times New Roman" w:cs="Times New Roman"/>
          <w:sz w:val="24"/>
          <w:szCs w:val="24"/>
        </w:rPr>
      </w:pPr>
    </w:p>
    <w:p w14:paraId="3468D937" w14:textId="77777777" w:rsidR="00943548" w:rsidRDefault="00943548">
      <w:pPr>
        <w:rPr>
          <w:rFonts w:ascii="Times New Roman" w:eastAsia="Times New Roman" w:hAnsi="Times New Roman" w:cs="Times New Roman"/>
          <w:sz w:val="24"/>
          <w:szCs w:val="24"/>
        </w:rPr>
      </w:pPr>
    </w:p>
    <w:sectPr w:rsidR="0094354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E34A0" w14:textId="77777777" w:rsidR="006A23AE" w:rsidRDefault="006A23AE">
      <w:pPr>
        <w:spacing w:after="0" w:line="240" w:lineRule="auto"/>
      </w:pPr>
      <w:r>
        <w:separator/>
      </w:r>
    </w:p>
  </w:endnote>
  <w:endnote w:type="continuationSeparator" w:id="0">
    <w:p w14:paraId="1F3478D0" w14:textId="77777777" w:rsidR="006A23AE" w:rsidRDefault="006A2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1575A" w14:textId="77777777" w:rsidR="00943548" w:rsidRDefault="0094354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0A20B" w14:textId="77777777" w:rsidR="00943548" w:rsidRDefault="0094354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F0FA9" w14:textId="77777777" w:rsidR="00943548" w:rsidRDefault="009435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6359B" w14:textId="77777777" w:rsidR="006A23AE" w:rsidRDefault="006A23AE">
      <w:pPr>
        <w:spacing w:after="0" w:line="240" w:lineRule="auto"/>
      </w:pPr>
      <w:r>
        <w:separator/>
      </w:r>
    </w:p>
  </w:footnote>
  <w:footnote w:type="continuationSeparator" w:id="0">
    <w:p w14:paraId="5DE50551" w14:textId="77777777" w:rsidR="006A23AE" w:rsidRDefault="006A2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F6A31" w14:textId="77777777" w:rsidR="00943548" w:rsidRDefault="0094354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79BF4" w14:textId="77777777" w:rsidR="00943548" w:rsidRDefault="006A23AE">
    <w:pPr>
      <w:pBdr>
        <w:top w:val="nil"/>
        <w:left w:val="nil"/>
        <w:bottom w:val="nil"/>
        <w:right w:val="nil"/>
        <w:between w:val="nil"/>
      </w:pBdr>
      <w:tabs>
        <w:tab w:val="center" w:pos="4680"/>
        <w:tab w:val="right" w:pos="9360"/>
      </w:tabs>
      <w:spacing w:after="0" w:line="240" w:lineRule="auto"/>
      <w:rPr>
        <w:color w:val="000000"/>
      </w:rPr>
    </w:pPr>
    <w:r>
      <w:rPr>
        <w:color w:val="000000"/>
      </w:rPr>
      <w:pict w14:anchorId="02D5C8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margin-left:0;margin-top:0;width:412.4pt;height:247.45pt;rotation:315;z-index:-251658752;visibility:visible;mso-wrap-edited:f;mso-width-percent:0;mso-height-percent:0;mso-position-horizontal:center;mso-position-horizontal-relative:margin;mso-position-vertical:center;mso-position-vertical-relative:margin;mso-width-percent:0;mso-height-percent:0" path="m,l21600,m,21600r21600,e" fillcolor="silver" stroked="f">
          <v:fill opacity=".5"/>
          <v:formulas/>
          <v:path o:connectlocs="2618740,0;2618740,1571308;2618740,3142615;2618740,1571308"/>
          <v:textpath style="font-family:&quot;&amp;quot&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A22B" w14:textId="77777777" w:rsidR="00943548" w:rsidRDefault="00943548">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548"/>
    <w:rsid w:val="006A23AE"/>
    <w:rsid w:val="00943548"/>
    <w:rsid w:val="00BD1387"/>
    <w:rsid w:val="00DB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BC2B761"/>
  <w15:docId w15:val="{FC06ADA8-3D73-E24F-8F6C-C75DFAD0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263E2"/>
    <w:rPr>
      <w:color w:val="0000FF"/>
      <w:u w:val="single"/>
    </w:rPr>
  </w:style>
  <w:style w:type="table" w:styleId="TableGrid">
    <w:name w:val="Table Grid"/>
    <w:basedOn w:val="TableNormal"/>
    <w:uiPriority w:val="39"/>
    <w:rsid w:val="000B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2CA"/>
    <w:rPr>
      <w:rFonts w:ascii="Segoe UI" w:hAnsi="Segoe UI" w:cs="Segoe UI"/>
      <w:sz w:val="18"/>
      <w:szCs w:val="18"/>
    </w:rPr>
  </w:style>
  <w:style w:type="paragraph" w:styleId="ListParagraph">
    <w:name w:val="List Paragraph"/>
    <w:basedOn w:val="Normal"/>
    <w:uiPriority w:val="34"/>
    <w:qFormat/>
    <w:rsid w:val="00385560"/>
    <w:pPr>
      <w:ind w:left="720"/>
      <w:contextualSpacing/>
    </w:pPr>
  </w:style>
  <w:style w:type="paragraph" w:styleId="Header">
    <w:name w:val="header"/>
    <w:basedOn w:val="Normal"/>
    <w:link w:val="HeaderChar"/>
    <w:uiPriority w:val="99"/>
    <w:unhideWhenUsed/>
    <w:rsid w:val="00ED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CBE"/>
  </w:style>
  <w:style w:type="paragraph" w:styleId="Footer">
    <w:name w:val="footer"/>
    <w:basedOn w:val="Normal"/>
    <w:link w:val="FooterChar"/>
    <w:uiPriority w:val="99"/>
    <w:unhideWhenUsed/>
    <w:rsid w:val="00ED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CBE"/>
  </w:style>
  <w:style w:type="paragraph" w:styleId="Revision">
    <w:name w:val="Revision"/>
    <w:hidden/>
    <w:uiPriority w:val="99"/>
    <w:semiHidden/>
    <w:rsid w:val="0030295F"/>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code360.com/3386653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OR5ImBeIVtWMhOya7hURYEhCog==">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1321</Words>
  <Characters>7535</Characters>
  <Application>Microsoft Office Word</Application>
  <DocSecurity>0</DocSecurity>
  <Lines>62</Lines>
  <Paragraphs>17</Paragraphs>
  <ScaleCrop>false</ScaleCrop>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Misch</dc:creator>
  <cp:lastModifiedBy>Richard Parasiliti</cp:lastModifiedBy>
  <cp:revision>2</cp:revision>
  <dcterms:created xsi:type="dcterms:W3CDTF">2025-04-02T20:54:00Z</dcterms:created>
  <dcterms:modified xsi:type="dcterms:W3CDTF">2025-04-02T20:54:00Z</dcterms:modified>
</cp:coreProperties>
</file>